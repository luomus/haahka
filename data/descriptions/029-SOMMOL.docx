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Haahka</w:t>
      </w:r>
    </w:p>
    <w:p>
      <w:pPr>
        <w:pStyle w:val="Heading2"/>
        <w:rPr/>
      </w:pPr>
      <w:r>
        <w:rPr/>
        <w:t>Ejder</w:t>
      </w:r>
    </w:p>
    <w:p>
      <w:pPr>
        <w:pStyle w:val="Heading2"/>
        <w:rPr>
          <w:i/>
          <w:i/>
        </w:rPr>
      </w:pPr>
      <w:r>
        <w:rPr>
          <w:i/>
        </w:rPr>
        <w:t>Somateria mollissima</w:t>
      </w:r>
    </w:p>
    <w:p>
      <w:pPr>
        <w:pStyle w:val="Heading2"/>
        <w:rPr/>
      </w:pPr>
      <w:r>
        <w:rPr/>
        <w:t>Common Eider</w:t>
      </w:r>
    </w:p>
    <w:p>
      <w:pPr>
        <w:pStyle w:val="NoSpacing"/>
        <w:rPr/>
      </w:pPr>
      <w:r>
        <w:rPr/>
      </w:r>
    </w:p>
    <w:p>
      <w:pPr>
        <w:pStyle w:val="NoSpacing"/>
        <w:rPr/>
      </w:pPr>
      <w:r>
        <w:rPr/>
      </w:r>
    </w:p>
    <w:p>
      <w:pPr>
        <w:pStyle w:val="Heading3"/>
        <w:numPr>
          <w:ilvl w:val="2"/>
          <w:numId w:val="2"/>
        </w:numPr>
        <w:rPr/>
      </w:pPr>
      <w:r>
        <w:rPr/>
        <w:t>Yleislevinneisyys</w:t>
      </w:r>
    </w:p>
    <w:p>
      <w:pPr>
        <w:pStyle w:val="NoSpacing"/>
        <w:rPr/>
      </w:pPr>
      <w:r>
        <w:rPr/>
      </w:r>
    </w:p>
    <w:p>
      <w:pPr>
        <w:pStyle w:val="NoSpacing"/>
        <w:rPr/>
      </w:pPr>
      <w:r>
        <w:rPr/>
        <w:t>Haahka on pohjoinen merisorsa, jonka euraasialaiset pesimäalueet keskittyvät Fennoskandian, pohjoisen Iso-Britannian, Islannin ja Itä-Siperian rannikkoalueille sekä</w:t>
      </w:r>
      <w:bookmarkStart w:id="0" w:name="_GoBack"/>
      <w:bookmarkEnd w:id="0"/>
      <w:r>
        <w:rPr/>
        <w:t xml:space="preserve"> Huippuvuorille ja Franz Joosefin maalle. Lisäksi haahka pesii laajalti Pohjois-Amerikan ja Grönlannin rannikoilla (</w:t>
      </w:r>
      <w:r>
        <w:rPr>
          <w:rStyle w:val="SubtleEmphasis"/>
        </w:rPr>
        <w:t>BirdLife International 2018</w:t>
      </w:r>
      <w:r>
        <w:rPr/>
        <w:t>). Haahka on puhtaasti merialueilla pesivä laji myös Suomessa, ja yhtenäinen levinneisyysalue ulottuu Suomenlahden itäosista Ahvenanmaalle ja Merenkurkkuun. Haahka pesii myös Perämerellä, mutta levinneisyys on siellä harvempaa (</w:t>
      </w:r>
      <w:r>
        <w:rPr>
          <w:rStyle w:val="SubtleEmphasis"/>
        </w:rPr>
        <w:t>Valkama ym. 2011</w:t>
      </w:r>
      <w:r>
        <w:rPr/>
        <w:t>). Haahkat kerääntyvät sopiville matalikkoalueille sekä kevätmuutolla että pesintöjen jälkeen.</w:t>
      </w:r>
    </w:p>
    <w:p>
      <w:pPr>
        <w:pStyle w:val="NoSpacing"/>
        <w:rPr/>
      </w:pPr>
      <w:r>
        <w:rPr/>
      </w:r>
    </w:p>
    <w:p>
      <w:pPr>
        <w:pStyle w:val="NoSpacing"/>
        <w:rPr/>
      </w:pPr>
      <w:r>
        <w:rPr/>
      </w:r>
    </w:p>
    <w:p>
      <w:pPr>
        <w:pStyle w:val="Heading3"/>
        <w:numPr>
          <w:ilvl w:val="2"/>
          <w:numId w:val="2"/>
        </w:numPr>
        <w:rPr/>
      </w:pPr>
      <w:r>
        <w:rPr/>
        <w:t>Vuodenaikaisesiintyminen Haliaksella</w:t>
      </w:r>
    </w:p>
    <w:p>
      <w:pPr>
        <w:pStyle w:val="Heading3"/>
        <w:numPr>
          <w:ilvl w:val="2"/>
          <w:numId w:val="2"/>
        </w:numPr>
        <w:rPr/>
      </w:pPr>
      <w:r>
        <w:rPr/>
      </w:r>
    </w:p>
    <w:p>
      <w:pPr>
        <w:pStyle w:val="NoSpacing"/>
        <w:rPr/>
      </w:pPr>
      <w:r>
        <w:rPr/>
        <w:t>Haahka on Hangon lintuaseman näkyvimpiä lintulajeja – ja itseoikeutetusti Haliaksen tunnuslaji. Haahka tuo kevään Hankoon. Haahka on satunnaistalvehtija Haliaksella, mutta ensimmäiset kevätmuuttajat saapuvat sääolojen mukaan helmikuun lopussa tai maaliskuun alussa, ja haahkojen määrät runsastuvat maaliskuun puolivälistä eteenpäin. Kevätmuutto huipentuu huhtikuun alussa, ja parhaina päivinä asemalta lasketaan tuhansia, jopa toistakymmentä tuhatta, muuttavaa haahkaa päivässä. Haahka onkin Haliaksen kevään runsaslukuisin muuttolintu. Kevätaikaiset kerääntymät ovat myös suurimmillaan huhtikuussa, jolloin pesimäluotojen läheisyydessä viihtyvien lintujen lisäksi matalikoilla voi nähdä tuhansien lintujen kerääntymiä.</w:t>
      </w:r>
    </w:p>
    <w:p>
      <w:pPr>
        <w:pStyle w:val="NoSpacing"/>
        <w:rPr/>
      </w:pPr>
      <w:r>
        <w:rPr/>
      </w:r>
    </w:p>
    <w:p>
      <w:pPr>
        <w:pStyle w:val="NoSpacing"/>
        <w:rPr/>
      </w:pPr>
      <w:r>
        <w:rPr/>
        <w:t>Haahka on Tulliniemen saaristoalueen runsain pesimälaji. Koiraiden pesintä on ohi naaraan aloitettua hautominen ja ne aloittavatkin muuton sulkasatoalueille jo toukokuun puolivälissä. Sulkasatomuutto on kevätmuuttoa vaatimattomampaa ja huomaamattomampaa, mutta alkukesää kohti aseman eteläisille ja läntisille merialueille kerääntyy sulkivia haahkoja, suurimpien kerääntymien yltäessä yli 10 000 yksilöön. Hangon läntinen saaristo on sekä valtakunnallisesti että kansainvälisesti merkittävä haahkan kerääntymäalue (</w:t>
      </w:r>
      <w:r>
        <w:rPr>
          <w:rStyle w:val="SubtleEmphasis"/>
        </w:rPr>
        <w:t>Metsänen ym. 2016</w:t>
      </w:r>
      <w:r>
        <w:rPr/>
        <w:t>). Useiden tuhansien lintujen kerääntymiä voi näkyä vielä elo-syyskuussa. Varsinainen syysmuutto on myös kevätmuuttoa vaatimattomampaa ja tapahtuu kevätmuutosta poiketen kauempana avomerellä. Lokakuun lopussa ja marraskuussa haahka on jo harvalukuinen.</w:t>
      </w:r>
    </w:p>
    <w:p>
      <w:pPr>
        <w:pStyle w:val="NoSpacing"/>
        <w:rPr/>
      </w:pPr>
      <w:r>
        <w:rPr/>
      </w:r>
    </w:p>
    <w:p>
      <w:pPr>
        <w:pStyle w:val="NoSpacing"/>
        <w:rPr/>
      </w:pPr>
      <w:r>
        <w:rPr/>
      </w:r>
    </w:p>
    <w:p>
      <w:pPr>
        <w:pStyle w:val="Heading3"/>
        <w:numPr>
          <w:ilvl w:val="2"/>
          <w:numId w:val="2"/>
        </w:numPr>
        <w:rPr/>
      </w:pPr>
      <w:r>
        <w:rPr/>
        <w:t>Pitkäaikaismuutoksia</w:t>
      </w:r>
    </w:p>
    <w:p>
      <w:pPr>
        <w:pStyle w:val="NoSpacing"/>
        <w:rPr/>
      </w:pPr>
      <w:r>
        <w:rPr/>
      </w:r>
    </w:p>
    <w:p>
      <w:pPr>
        <w:pStyle w:val="NoSpacing"/>
        <w:rPr/>
      </w:pPr>
      <w:r>
        <w:rPr/>
        <w:t>Hangon lintuasema on keskeisessä asemassa Itämeren haahkojen seurannassa. Suomen (ja koko Itämeren) haahkakanta on taantunut 1990-luvulta alkaen, syitä tähän ovat mm. pesivien naaraiden kasvanut kuolleisuus, alentunut poikastuotto sekä taudit. Kannan taantuminen on ollut voimakkainta lounaisessa saaristossa, rannikkoalueilla jopa 50%, mutta Itäisellä Suomenlahdella kannat ovat paikoin elpyneet (</w:t>
      </w:r>
      <w:r>
        <w:rPr>
          <w:rStyle w:val="SubtleEmphasis"/>
        </w:rPr>
        <w:t>Hario &amp; Rintala 2014</w:t>
      </w:r>
      <w:r>
        <w:rPr/>
        <w:t>). Haahka on kansainvälisesti luokiteltu uhanalaisuudeltaan silmälläpidettäväksi lajiksi (</w:t>
      </w:r>
      <w:r>
        <w:rPr>
          <w:rStyle w:val="SubtleEmphasis"/>
        </w:rPr>
        <w:t>BirdLife International 2018</w:t>
      </w:r>
      <w:r>
        <w:rPr/>
        <w:t xml:space="preserve">). </w:t>
      </w:r>
    </w:p>
    <w:p>
      <w:pPr>
        <w:pStyle w:val="NoSpacing"/>
        <w:rPr/>
      </w:pPr>
      <w:r>
        <w:rPr/>
      </w:r>
    </w:p>
    <w:p>
      <w:pPr>
        <w:pStyle w:val="NoSpacing"/>
        <w:rPr/>
      </w:pPr>
      <w:r>
        <w:rPr/>
        <w:t>Haliaksen aineiston perusteella haahkojen sukupuolijakauma on kääntynyt naarasvoittoisesta koirasvoittoiseksi 1980-luvulta 2000-luvulle. Sukupuolijakauman kääntyminen on vahvasti sidoksissa taantuvaan kannankehitykseen, erityisesti pesivien naaraiden kasvaneeseen kuolleisuuteen (</w:t>
      </w:r>
      <w:r>
        <w:rPr>
          <w:rStyle w:val="SubtleEmphasis"/>
        </w:rPr>
        <w:t>Lehikoinen ym. 2008</w:t>
      </w:r>
      <w:r>
        <w:rPr/>
        <w:t>). Aineiston avulla on tutkittu myös ilmastotekijöiden vaikutuksia pesimämenestykseen: ankarien talvien jäljiltä sekä naaraiden ruumiin kunto että poikastuotto on alhaisempi kuin leutojen talvien jäljiltä. (</w:t>
      </w:r>
      <w:r>
        <w:rPr>
          <w:rStyle w:val="SubtleEmphasis"/>
        </w:rPr>
        <w:t>Lehikoinen ym. 2006</w:t>
      </w:r>
      <w:r>
        <w:rPr/>
        <w:t xml:space="preserve">). </w:t>
      </w:r>
    </w:p>
    <w:p>
      <w:pPr>
        <w:pStyle w:val="NoSpacing"/>
        <w:rPr/>
      </w:pPr>
      <w:r>
        <w:rPr/>
      </w:r>
    </w:p>
    <w:p>
      <w:pPr>
        <w:pStyle w:val="NoSpacing"/>
        <w:rPr/>
      </w:pPr>
      <w:r>
        <w:rPr/>
        <w:t xml:space="preserve">Haliaksen muuttajamäärät ovat vähentyneet vain hieman, mikä johtuu ainakin kahdesta tekijästä: populaation väheneminen koskee etenkin naaraita eli vain osaa muuttavasta kannasta. Lisäksi parantuneen optiikan avulla etenkin kaukaisempien parvien määrittäminen on nykyään luotettavampaa, mikä näkyy etenkin syysmuutolla havaittavien lintujen määrän </w:t>
      </w:r>
      <w:commentRangeStart w:id="0"/>
      <w:r>
        <w:rPr/>
        <w:t>kasvuna</w:t>
      </w:r>
      <w:r>
        <w:rPr/>
      </w:r>
      <w:commentRangeEnd w:id="0"/>
      <w:r>
        <w:commentReference w:id="0"/>
      </w:r>
      <w:r>
        <w:rPr/>
        <w:t>.</w:t>
      </w:r>
    </w:p>
    <w:p>
      <w:pPr>
        <w:pStyle w:val="NoSpacing"/>
        <w:rPr/>
      </w:pPr>
      <w:r>
        <w:rPr/>
      </w:r>
    </w:p>
    <w:p>
      <w:pPr>
        <w:pStyle w:val="NoSpacing"/>
        <w:rPr/>
      </w:pPr>
      <w:r>
        <w:rPr/>
        <w:t xml:space="preserve">Talvien ja keväiden lämmetessä haahkat saapuvat aikaisemmin pesimäalueille. Haahkan kevätmuutto onkin aikaistunut merkittävästi, erityisesti muuton alkuvaiheen ja päämuuton osalta: viimeisen 40 vuoden aikana päämuuton ajoitus on aikaistunut noin kahdella viikolla, huhtikuun lopulta huhtikuun alkupuoliskolle. </w:t>
      </w:r>
    </w:p>
    <w:p>
      <w:pPr>
        <w:pStyle w:val="NoSpacing"/>
        <w:rPr/>
      </w:pPr>
      <w:r>
        <w:rPr/>
      </w:r>
    </w:p>
    <w:p>
      <w:pPr>
        <w:pStyle w:val="NoSpacing"/>
        <w:rPr/>
      </w:pPr>
      <w:r>
        <w:rPr/>
      </w:r>
    </w:p>
    <w:p>
      <w:pPr>
        <w:pStyle w:val="Heading3"/>
        <w:numPr>
          <w:ilvl w:val="2"/>
          <w:numId w:val="2"/>
        </w:numPr>
        <w:rPr/>
      </w:pPr>
      <w:r>
        <w:rPr/>
        <w:t>Kirjallisuus</w:t>
      </w:r>
    </w:p>
    <w:p>
      <w:pPr>
        <w:pStyle w:val="NoSpacing"/>
        <w:rPr/>
      </w:pPr>
      <w:r>
        <w:rPr/>
      </w:r>
    </w:p>
    <w:p>
      <w:pPr>
        <w:pStyle w:val="Endnote"/>
        <w:rPr/>
      </w:pPr>
      <w:r>
        <w:rPr/>
        <w:t xml:space="preserve">BirdLife International (2018) Species factsheet: </w:t>
      </w:r>
      <w:r>
        <w:rPr>
          <w:i/>
          <w:iCs/>
        </w:rPr>
        <w:t>Somateria mollissima</w:t>
      </w:r>
      <w:r>
        <w:rPr/>
        <w:t>.</w:t>
      </w:r>
    </w:p>
    <w:p>
      <w:pPr>
        <w:pStyle w:val="Endnote"/>
        <w:rPr/>
      </w:pPr>
      <w:ins w:id="1" w:author="Unknown Author" w:date="2019-01-20T19:58:46Z">
        <w:r>
          <w:rPr/>
          <w:t xml:space="preserve"> </w:t>
        </w:r>
      </w:ins>
      <w:r>
        <w:rPr/>
        <w:t>&lt;http://datazone.birdlife.org/species/factsheet/common-eider-somateria-mollissima&gt; Viitattu 12.11.2018</w:t>
      </w:r>
    </w:p>
    <w:p>
      <w:pPr>
        <w:pStyle w:val="Endnote"/>
        <w:rPr/>
      </w:pPr>
      <w:r>
        <w:rPr/>
      </w:r>
    </w:p>
    <w:p>
      <w:pPr>
        <w:pStyle w:val="Endnote"/>
        <w:rPr/>
      </w:pPr>
      <w:r>
        <w:rPr/>
        <w:t>Hario, M. &amp; Rintala, J. 2014: Saaristolinnuston kehitys Suomen rannikoilla 1986–2013. — Linnut-vuosikirja 2013:47–53.</w:t>
      </w:r>
    </w:p>
    <w:p>
      <w:pPr>
        <w:pStyle w:val="Endnote"/>
        <w:rPr/>
      </w:pPr>
      <w:r>
        <w:rPr/>
      </w:r>
    </w:p>
    <w:p>
      <w:pPr>
        <w:pStyle w:val="Endnote"/>
        <w:rPr>
          <w:lang w:val="en-US"/>
        </w:rPr>
      </w:pPr>
      <w:r>
        <w:rPr/>
        <w:t>Lehikoinen, A., Christersen, T. K., Öst, M., Kilpi, M., Saurola, P. &amp; Vattulainen, A. 2008: Large-scale change in the sex ratio of a declining eider population. — Wildlife Biology 14: 288–301.</w:t>
      </w:r>
    </w:p>
    <w:p>
      <w:pPr>
        <w:pStyle w:val="Endnote"/>
        <w:rPr/>
      </w:pPr>
      <w:r>
        <w:rPr/>
      </w:r>
    </w:p>
    <w:p>
      <w:pPr>
        <w:pStyle w:val="Endnote"/>
        <w:rPr>
          <w:lang w:val="en-US"/>
        </w:rPr>
      </w:pPr>
      <w:r>
        <w:rPr/>
        <w:t>Lehikoinen, A., Kilpi, M. &amp; Öst, M. 2006: Winter climate affects subsequent breeding success of common eiders. — Global Change Biology 12: 1355–1365.</w:t>
      </w:r>
    </w:p>
    <w:p>
      <w:pPr>
        <w:pStyle w:val="Endnote"/>
        <w:rPr/>
      </w:pPr>
      <w:r>
        <w:rPr/>
      </w:r>
    </w:p>
    <w:p>
      <w:pPr>
        <w:pStyle w:val="Endnote"/>
        <w:rPr/>
      </w:pPr>
      <w:r>
        <w:rPr/>
        <w:t>Metsänen, T., Mikkola-Roos, M., Aintila, A., Ellermaa, M. &amp; Rusanen, P. 2016: Merellisiä IBA-alueita täydennettiin kerääntymisalueilla. — Linnut-vuosikirja 2015:152–158.</w:t>
      </w:r>
    </w:p>
    <w:p>
      <w:pPr>
        <w:pStyle w:val="Endnote"/>
        <w:rPr/>
      </w:pPr>
      <w:r>
        <w:rPr/>
      </w:r>
    </w:p>
    <w:p>
      <w:pPr>
        <w:pStyle w:val="Endnote"/>
        <w:rPr>
          <w:lang w:val="en-US"/>
        </w:rPr>
      </w:pPr>
      <w:r>
        <w:rPr/>
        <w:t>Rainio, K., Laaksonen, T., Ahola, M., Vähätalo, A.V. &amp; Lehikoinen, E. 2006: Climatic responses in spring migration of boreal and arctic birds in relation to wintering area and taxonomy. — Journal of Avian Biology 27: 507–515.</w:t>
      </w:r>
    </w:p>
    <w:p>
      <w:pPr>
        <w:pStyle w:val="Endnote"/>
        <w:rPr/>
      </w:pPr>
      <w:r>
        <w:rPr/>
      </w:r>
    </w:p>
    <w:p>
      <w:pPr>
        <w:pStyle w:val="Endnote"/>
        <w:rPr>
          <w:lang w:val="en-US"/>
        </w:rPr>
      </w:pPr>
      <w:r>
        <w:rPr/>
        <w:t xml:space="preserve">Valkama, J., Vepsäläinen, V. &amp; Lehikoinen, A. 2011: Suomen III Lintuatlas. – Luonnontieteellinen keskusmuseo ja ympäristöministeriö. </w:t>
      </w:r>
      <w:r>
        <w:rPr>
          <w:lang w:val="en-US"/>
        </w:rPr>
        <w:t>&lt;http://atlas3.lintuatlas.fi&gt; Viitattu 12.11.2018. ISBN 978-952-10-6918-5.</w:t>
      </w:r>
      <w:bookmarkStart w:id="1" w:name="_Hlk530492062"/>
      <w:bookmarkEnd w:id="1"/>
    </w:p>
    <w:p>
      <w:pPr>
        <w:pStyle w:val="Endnote"/>
        <w:rPr/>
      </w:pPr>
      <w:r>
        <w:rPr/>
      </w:r>
    </w:p>
    <w:p>
      <w:pPr>
        <w:pStyle w:val="Endnote"/>
        <w:rPr>
          <w:lang w:val="en-US"/>
        </w:rPr>
      </w:pPr>
      <w:r>
        <w:rPr/>
        <w:t>Vähätalo, A. V., Rainio, K., Lehikoinen A. &amp; Lehikoinen E. 2004: Spring arrival of birds depends on the North Atlantic Oscillation. — Journal of Avian Biology 35: 210–216.</w:t>
      </w:r>
    </w:p>
    <w:p>
      <w:pPr>
        <w:pStyle w:val="Endnote"/>
        <w:suppressLineNumbers/>
        <w:spacing w:before="0" w:after="160"/>
        <w:ind w:left="339" w:hanging="339"/>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ksi Lehikoinen" w:date="2019-01-15T07:02:00Z" w:initials="AL">
    <w:p>
      <w:r>
        <w:rPr>
          <w:rFonts w:ascii="Liberation Serif" w:hAnsi="Liberation Serif" w:eastAsia="DejaVu Sans" w:cs="DejaVu Sans"/>
          <w:sz w:val="24"/>
          <w:szCs w:val="24"/>
          <w:lang w:val="en-US" w:eastAsia="en-US" w:bidi="en-US"/>
        </w:rPr>
        <w:t>Itäisen Suomenlahden kannan kasvu ei kompensoi läntisen vähenemistä.</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1304"/>
  <w:compat>
    <w:compatSetting w:name="compatibilityMode" w:uri="http://schemas.microsoft.com/office/word" w:val="12"/>
    <w:compatSetting w:name="useWord2013TrackBottomHyphenation"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64e5"/>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uiPriority w:val="9"/>
    <w:qFormat/>
    <w:rsid w:val="00b8248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Otsikko2Char"/>
    <w:uiPriority w:val="9"/>
    <w:unhideWhenUsed/>
    <w:qFormat/>
    <w:rsid w:val="00b82484"/>
    <w:pPr>
      <w:keepNext w:val="true"/>
      <w:keepLines/>
      <w:spacing w:before="40" w:after="0"/>
      <w:outlineLvl w:val="1"/>
    </w:pPr>
    <w:rPr>
      <w:rFonts w:ascii="Times New Roman" w:hAnsi="Times New Roman" w:eastAsia="" w:cs="" w:cstheme="majorBidi" w:eastAsiaTheme="majorEastAsia"/>
      <w:color w:val="000000" w:themeColor="text1"/>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Otsikko1Char" w:customStyle="1">
    <w:name w:val="Otsikko 1 Char"/>
    <w:basedOn w:val="DefaultParagraphFont"/>
    <w:link w:val="Otsikko1"/>
    <w:uiPriority w:val="9"/>
    <w:qFormat/>
    <w:rsid w:val="00b82484"/>
    <w:rPr>
      <w:rFonts w:ascii="Times New Roman" w:hAnsi="Times New Roman" w:eastAsia="" w:cs="" w:cstheme="majorBidi" w:eastAsiaTheme="majorEastAsia"/>
      <w:b/>
      <w:color w:val="000000" w:themeColor="text1"/>
      <w:sz w:val="32"/>
      <w:szCs w:val="32"/>
    </w:rPr>
  </w:style>
  <w:style w:type="character" w:styleId="AlaotsikkoChar" w:customStyle="1">
    <w:name w:val="Alaotsikko Char"/>
    <w:basedOn w:val="DefaultParagraphFont"/>
    <w:link w:val="Alaotsikko"/>
    <w:uiPriority w:val="11"/>
    <w:qFormat/>
    <w:rsid w:val="00055788"/>
    <w:rPr>
      <w:rFonts w:ascii="Times New Roman" w:hAnsi="Times New Roman" w:eastAsia="" w:eastAsiaTheme="minorEastAsia"/>
      <w:b/>
      <w:color w:val="000000" w:themeColor="text1"/>
      <w:spacing w:val="15"/>
      <w:sz w:val="28"/>
    </w:rPr>
  </w:style>
  <w:style w:type="character" w:styleId="Otsikko2Char" w:customStyle="1">
    <w:name w:val="Otsikko 2 Char"/>
    <w:basedOn w:val="DefaultParagraphFont"/>
    <w:link w:val="Otsikko2"/>
    <w:uiPriority w:val="9"/>
    <w:qFormat/>
    <w:rsid w:val="00b82484"/>
    <w:rPr>
      <w:rFonts w:ascii="Times New Roman" w:hAnsi="Times New Roman" w:eastAsia="" w:cs="" w:cstheme="majorBidi" w:eastAsiaTheme="majorEastAsia"/>
      <w:color w:val="000000" w:themeColor="text1"/>
      <w:sz w:val="28"/>
      <w:szCs w:val="26"/>
    </w:rPr>
  </w:style>
  <w:style w:type="character" w:styleId="SubtleEmphasis">
    <w:name w:val="Subtle Emphasis"/>
    <w:basedOn w:val="DefaultParagraphFont"/>
    <w:uiPriority w:val="19"/>
    <w:qFormat/>
    <w:rsid w:val="00cc468d"/>
    <w:rPr>
      <w:rFonts w:ascii="Calibri" w:hAnsi="Calibri" w:asciiTheme="minorHAnsi" w:hAnsiTheme="minorHAnsi"/>
      <w:b w:val="false"/>
      <w:i/>
      <w:iCs/>
      <w:color w:val="000000" w:themeColor="text1"/>
      <w:sz w:val="24"/>
    </w:rPr>
  </w:style>
  <w:style w:type="character" w:styleId="KommentintekstiChar" w:customStyle="1">
    <w:name w:val="Kommentin teksti Char"/>
    <w:basedOn w:val="DefaultParagraphFont"/>
    <w:link w:val="Kommentinteksti"/>
    <w:uiPriority w:val="99"/>
    <w:semiHidden/>
    <w:qFormat/>
    <w:rsid w:val="00ba6923"/>
    <w:rPr>
      <w:sz w:val="20"/>
      <w:szCs w:val="20"/>
    </w:rPr>
  </w:style>
  <w:style w:type="character" w:styleId="Annotationreference">
    <w:name w:val="annotation reference"/>
    <w:basedOn w:val="DefaultParagraphFont"/>
    <w:uiPriority w:val="99"/>
    <w:semiHidden/>
    <w:unhideWhenUsed/>
    <w:qFormat/>
    <w:rsid w:val="00ba6923"/>
    <w:rPr>
      <w:rFonts w:cs="Times New Roman"/>
      <w:sz w:val="18"/>
      <w:szCs w:val="18"/>
    </w:rPr>
  </w:style>
  <w:style w:type="character" w:styleId="SelitetekstiChar" w:customStyle="1">
    <w:name w:val="Seliteteksti Char"/>
    <w:basedOn w:val="DefaultParagraphFont"/>
    <w:link w:val="Seliteteksti"/>
    <w:uiPriority w:val="99"/>
    <w:semiHidden/>
    <w:qFormat/>
    <w:rsid w:val="00b140e4"/>
    <w:rPr>
      <w:rFonts w:ascii="Segoe UI" w:hAnsi="Segoe UI" w:cs="Segoe UI"/>
      <w:sz w:val="18"/>
      <w:szCs w:val="18"/>
    </w:rPr>
  </w:style>
  <w:style w:type="character" w:styleId="Ratkaisematonmaininta1" w:customStyle="1">
    <w:name w:val="Ratkaisematon maininta1"/>
    <w:basedOn w:val="DefaultParagraphFont"/>
    <w:uiPriority w:val="99"/>
    <w:semiHidden/>
    <w:unhideWhenUsed/>
    <w:qFormat/>
    <w:rsid w:val="00cc468d"/>
    <w:rPr>
      <w:color w:val="605E5C"/>
      <w:shd w:fill="E1DFDD" w:val="clear"/>
    </w:rPr>
  </w:style>
  <w:style w:type="character" w:styleId="Emphasis">
    <w:name w:val="Emphasis"/>
    <w:basedOn w:val="DefaultParagraphFont"/>
    <w:uiPriority w:val="20"/>
    <w:qFormat/>
    <w:rsid w:val="00cc468d"/>
    <w:rPr>
      <w:i/>
      <w:iCs/>
    </w:rPr>
  </w:style>
  <w:style w:type="character" w:styleId="KommentinotsikkoChar" w:customStyle="1">
    <w:name w:val="Kommentin otsikko Char"/>
    <w:basedOn w:val="KommentintekstiChar"/>
    <w:link w:val="Kommentinotsikko"/>
    <w:uiPriority w:val="99"/>
    <w:semiHidden/>
    <w:qFormat/>
    <w:rsid w:val="00991c29"/>
    <w:rPr>
      <w:b/>
      <w:bCs/>
      <w:sz w:val="20"/>
      <w:szCs w:val="20"/>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975b44"/>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fi-FI" w:eastAsia="en-US" w:bidi="ar-SA"/>
    </w:rPr>
  </w:style>
  <w:style w:type="paragraph" w:styleId="Subtitle">
    <w:name w:val="Subtitle"/>
    <w:basedOn w:val="Normal"/>
    <w:next w:val="Normal"/>
    <w:link w:val="AlaotsikkoChar"/>
    <w:uiPriority w:val="11"/>
    <w:qFormat/>
    <w:rsid w:val="00055788"/>
    <w:pPr>
      <w:spacing w:lineRule="auto" w:line="240" w:before="0" w:after="0"/>
    </w:pPr>
    <w:rPr>
      <w:rFonts w:ascii="Times New Roman" w:hAnsi="Times New Roman" w:eastAsia="" w:eastAsiaTheme="minorEastAsia"/>
      <w:b/>
      <w:color w:val="000000" w:themeColor="text1"/>
      <w:spacing w:val="15"/>
      <w:sz w:val="28"/>
    </w:rPr>
  </w:style>
  <w:style w:type="paragraph" w:styleId="Annotationtext">
    <w:name w:val="annotation text"/>
    <w:basedOn w:val="Normal"/>
    <w:link w:val="KommentintekstiChar"/>
    <w:uiPriority w:val="99"/>
    <w:semiHidden/>
    <w:unhideWhenUsed/>
    <w:qFormat/>
    <w:rsid w:val="00ba6923"/>
    <w:pPr>
      <w:spacing w:lineRule="auto" w:line="240"/>
    </w:pPr>
    <w:rPr>
      <w:sz w:val="20"/>
      <w:szCs w:val="20"/>
    </w:rPr>
  </w:style>
  <w:style w:type="paragraph" w:styleId="BalloonText">
    <w:name w:val="Balloon Text"/>
    <w:basedOn w:val="Normal"/>
    <w:link w:val="SelitetekstiChar"/>
    <w:uiPriority w:val="99"/>
    <w:semiHidden/>
    <w:unhideWhenUsed/>
    <w:qFormat/>
    <w:rsid w:val="00b140e4"/>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KommentinotsikkoChar"/>
    <w:uiPriority w:val="99"/>
    <w:semiHidden/>
    <w:unhideWhenUsed/>
    <w:qFormat/>
    <w:rsid w:val="00991c29"/>
    <w:pPr/>
    <w:rPr>
      <w:b/>
      <w:bCs/>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LibreOffice/6.1.4.2$Linux_X86_64 LibreOffice_project/10$Build-2</Application>
  <Pages>3</Pages>
  <Words>612</Words>
  <Characters>4817</Characters>
  <CharactersWithSpaces>5410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2019-01-15T05:49:00Z</dcterms:created>
  <dc:creator>AkiAi</dc:creator>
  <dc:description/>
  <dc:language>en-US</dc:language>
  <cp:lastModifiedBy/>
  <dcterms:modified xsi:type="dcterms:W3CDTF">2019-01-20T19:58:46Z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