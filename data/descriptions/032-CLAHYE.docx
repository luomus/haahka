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Alli</w:t>
      </w:r>
    </w:p>
    <w:p>
      <w:pPr>
        <w:pStyle w:val="Heading2"/>
        <w:rPr>
          <w:lang w:val="en-US"/>
        </w:rPr>
      </w:pPr>
      <w:r>
        <w:rPr>
          <w:lang w:val="en-US"/>
        </w:rPr>
        <w:t>Alfågel</w:t>
      </w:r>
    </w:p>
    <w:p>
      <w:pPr>
        <w:pStyle w:val="Heading2"/>
        <w:rPr>
          <w:lang w:val="en-US"/>
        </w:rPr>
      </w:pPr>
      <w:r>
        <w:rPr>
          <w:lang w:val="en-US"/>
        </w:rPr>
        <w:t>Clangula hyemalis</w:t>
      </w:r>
    </w:p>
    <w:p>
      <w:pPr>
        <w:pStyle w:val="Heading2"/>
        <w:rPr>
          <w:lang w:val="en-US"/>
        </w:rPr>
      </w:pPr>
      <w:r>
        <w:rPr>
          <w:lang w:val="en-US"/>
        </w:rPr>
        <w:t>Long-tailed Duck</w:t>
      </w:r>
    </w:p>
    <w:p>
      <w:pPr>
        <w:pStyle w:val="NoSpacing"/>
        <w:rPr>
          <w:lang w:val="en-US"/>
        </w:rPr>
      </w:pPr>
      <w:r>
        <w:rPr>
          <w:lang w:val="en-US"/>
        </w:rPr>
      </w:r>
    </w:p>
    <w:p>
      <w:pPr>
        <w:pStyle w:val="NoSpacing"/>
        <w:rPr>
          <w:lang w:val="en-US"/>
        </w:rPr>
      </w:pPr>
      <w:r>
        <w:rPr>
          <w:lang w:val="en-US"/>
        </w:rPr>
      </w:r>
    </w:p>
    <w:p>
      <w:pPr>
        <w:pStyle w:val="Heading3"/>
        <w:numPr>
          <w:ilvl w:val="2"/>
          <w:numId w:val="2"/>
        </w:numPr>
        <w:rPr/>
      </w:pPr>
      <w:r>
        <w:rPr/>
        <w:t>Yleislevinneisyys</w:t>
      </w:r>
    </w:p>
    <w:p>
      <w:pPr>
        <w:pStyle w:val="NoSpacing"/>
        <w:rPr/>
      </w:pPr>
      <w:r>
        <w:rPr/>
      </w:r>
    </w:p>
    <w:p>
      <w:pPr>
        <w:pStyle w:val="NoSpacing"/>
        <w:rPr/>
      </w:pPr>
      <w:r>
        <w:rPr/>
        <w:t>Alli on runsaslukuinen Euraasian, Pohjois-Amerikan ja Grönlannin arktisilla alueilla pesivä laji. Allin tärkeimmät talvehtimisalueet löytyvät Pohjanmereltä, Itämereltä ja Tyynen valtameren pohjoisosista. Suomessa alli pesii vain Pohjois-Lapin tunturialueilla ja kanta kattaa noin 1 5000–2 000 paria. Lajia tavataan kuitenkin Suomen merialueilla merialueilla runsaslukuisena läpimuuttajana (</w:t>
      </w:r>
      <w:r>
        <w:rPr>
          <w:rStyle w:val="SubtleEmphasis"/>
        </w:rPr>
        <w:t>BirdLife International 2018, Valkama ym. 2011</w:t>
      </w:r>
      <w:r>
        <w:rPr/>
        <w:t>) ja talvehtijamäärätkin ovat nykyään tuhansia lintuja (Lehikoinen ym. 2017). Allin Itämeren talvikannaksi arvioitiin 1,5 miljoonaa yksilöä vuosina 2007–2009. Runsaslukuisuudestaan huolimatta alli on luokiteltu maailmanlaajuisesti uhanalaiseksi, koska Itämeren talvikanta on vähentynyt jopa 75% 1980-luvulta lähtien (</w:t>
      </w:r>
      <w:r>
        <w:rPr>
          <w:rStyle w:val="SubtleEmphasis"/>
        </w:rPr>
        <w:t>Skov ym. 2011</w:t>
      </w:r>
      <w:r>
        <w:rPr/>
        <w:t xml:space="preserve">). </w:t>
      </w:r>
    </w:p>
    <w:p>
      <w:pPr>
        <w:pStyle w:val="NoSpacing"/>
        <w:rPr/>
      </w:pPr>
      <w:r>
        <w:rPr/>
      </w:r>
    </w:p>
    <w:p>
      <w:pPr>
        <w:pStyle w:val="NoSpacing"/>
        <w:rPr/>
      </w:pPr>
      <w:r>
        <w:rPr/>
      </w:r>
    </w:p>
    <w:p>
      <w:pPr>
        <w:pStyle w:val="Heading3"/>
        <w:numPr>
          <w:ilvl w:val="2"/>
          <w:numId w:val="2"/>
        </w:numPr>
        <w:rPr/>
      </w:pPr>
      <w:r>
        <w:rPr/>
        <w:t>Vuodenaikaisesiintyminen Haliaksella</w:t>
      </w:r>
    </w:p>
    <w:p>
      <w:pPr>
        <w:pStyle w:val="NoSpacing"/>
        <w:rPr/>
      </w:pPr>
      <w:r>
        <w:rPr/>
      </w:r>
    </w:p>
    <w:p>
      <w:pPr>
        <w:pStyle w:val="NoSpacing"/>
        <w:rPr/>
      </w:pPr>
      <w:r>
        <w:rPr/>
        <w:t>Alli on Hangon lintuasemalla läpimuuttava ja talvehtiva laji. Talvikuukausina alleja tavataan Tulliniemen saaristossa niin pitkään, kuin avoimia vesialueita löytyy. Asemalta käsin havaitut paikalliset allimäärät ovat runsaammillaan satoja yksilöitä. Kevätmuutto alkaa maaliskuulla lintujen kertyessä Suomenlahdelle ja Saaristomerellä, ja kerääntyvien lintujen määrät saavuttavat huippunsa toukokuun puolivälissä. Allin kevätmuutto huipentuu toukokuun puolivälissä tuhansien tai kymmenien tuhansien lintujen päivämuuttoihin.</w:t>
      </w:r>
    </w:p>
    <w:p>
      <w:pPr>
        <w:pStyle w:val="NoSpacing"/>
        <w:rPr/>
      </w:pPr>
      <w:r>
        <w:rPr/>
      </w:r>
    </w:p>
    <w:p>
      <w:pPr>
        <w:pStyle w:val="NoSpacing"/>
        <w:rPr/>
      </w:pPr>
      <w:r>
        <w:rPr/>
        <w:t>Kesäkuukausina alleja havaitaan Haliaksella harvoin, ja syysmuutto alkaa usein vasta syyskuun loppupuolella. Muutto voimistuu lokakuussa, jolloin aseman etelänpuoleisessa horisontissa voi kiitää pientä merisorsaa kymmenien tuhansien yksilöiden päiväsummina. Syksyisin allit myös kerääntyvät Tulliniemeä ympäröiville matalikoille, jopa yli 30 000 yksilöä kattaviksi lautoiksi. Hangon läntinen saaristo, erityisesti Hankoniemen lounainen matalikkoalue, on myös kansainvälisesti merkittävä allin kerääntymäalue (</w:t>
      </w:r>
      <w:r>
        <w:rPr>
          <w:rStyle w:val="SubtleEmphasis"/>
        </w:rPr>
        <w:t>Metsänen ym. 2016</w:t>
      </w:r>
      <w:r>
        <w:rPr/>
        <w:t>).</w:t>
      </w:r>
    </w:p>
    <w:p>
      <w:pPr>
        <w:pStyle w:val="NoSpacing"/>
        <w:rPr/>
      </w:pPr>
      <w:r>
        <w:rPr/>
      </w:r>
    </w:p>
    <w:p>
      <w:pPr>
        <w:pStyle w:val="NoSpacing"/>
        <w:rPr/>
      </w:pPr>
      <w:r>
        <w:rPr/>
      </w:r>
      <w:bookmarkStart w:id="0" w:name="_GoBack"/>
      <w:bookmarkStart w:id="1" w:name="_GoBack"/>
      <w:bookmarkEnd w:id="1"/>
    </w:p>
    <w:p>
      <w:pPr>
        <w:pStyle w:val="Heading3"/>
        <w:numPr>
          <w:ilvl w:val="2"/>
          <w:numId w:val="2"/>
        </w:numPr>
        <w:rPr/>
      </w:pPr>
      <w:r>
        <w:rPr/>
        <w:t>Pitkäaikaismuutokset</w:t>
      </w:r>
    </w:p>
    <w:p>
      <w:pPr>
        <w:pStyle w:val="NoSpacing"/>
        <w:rPr/>
      </w:pPr>
      <w:r>
        <w:rPr/>
      </w:r>
    </w:p>
    <w:p>
      <w:pPr>
        <w:pStyle w:val="NoSpacing"/>
        <w:rPr/>
      </w:pPr>
      <w:r>
        <w:rPr/>
        <w:t>Kevätmuutolla havaittavien allien kokonaismäärät ovat vähentyneet. Kevätmuutto on lisäksi aikaistunut huomattavasti, erityisesti alkumuuton osalta. Nyt muuttavia alleja nähdään entistä enemmän ja maalis- ja huhtikuun puolella, kun toukokuussa havaittavien lintujen osuus on laskenut. Kuten monilla muillakin vesilintulajeilla, allilla kevätmuuton ajoitukseen sekä aikaistumiseen vaikuttavat ilmaston vaihtelut sekä talven ja kevään ilmaston lämpeneminen pitkällä aikavälillä (</w:t>
      </w:r>
      <w:r>
        <w:rPr>
          <w:rStyle w:val="SubtleEmphasis"/>
        </w:rPr>
        <w:t>Rainio ym. 2006, Vähätalo ym. 2004</w:t>
      </w:r>
      <w:r>
        <w:rPr/>
        <w:t xml:space="preserve">). Talvien ja keväiden lämmetessä allit pystyvät muuttamaan pesimäalueilleen aikaisemmin, ja lämpenevien syksyjen myötä syysmuutto puolestaan viivästyy. </w:t>
      </w:r>
    </w:p>
    <w:p>
      <w:pPr>
        <w:pStyle w:val="NoSpacing"/>
        <w:rPr/>
      </w:pPr>
      <w:r>
        <w:rPr/>
      </w:r>
    </w:p>
    <w:p>
      <w:pPr>
        <w:pStyle w:val="NoSpacing"/>
        <w:rPr/>
      </w:pPr>
      <w:r>
        <w:rPr/>
        <w:t>Toisin kuin keväiset muuttajamäärät, syksyiset allimäärät ovat olleet Haliaksella kasvussa, ja muutos on ollut voimakkainta 2000-luvulla. Allin runsastuminen ei kuitenkaan ole todennäköisesti yhteydessä kannankehitykseen, vaan syy näyttää olevan talvehtimis- ja levähdysalueiden painopisteen muuttumisessa (</w:t>
      </w:r>
      <w:r>
        <w:rPr>
          <w:rStyle w:val="SubtleEmphasis"/>
        </w:rPr>
        <w:t>Aintila &amp; Ellermaa 2018</w:t>
      </w:r>
      <w:r>
        <w:rPr/>
        <w:t xml:space="preserve">). Ilmiön taustalla lienee sekä ilmaston lämpeneminen että </w:t>
      </w:r>
      <w:commentRangeStart w:id="0"/>
      <w:r>
        <w:rPr/>
        <w:t>sinisimpukan runsas esiintyminen (</w:t>
      </w:r>
      <w:r>
        <w:rPr>
          <w:rStyle w:val="SubtleEmphasis"/>
        </w:rPr>
        <w:t>Metsänen ym. 2016</w:t>
      </w:r>
      <w:r>
        <w:rPr/>
        <w:t>), jotka mahdollistavat lintujen ruokailun alueella pitempään. Lisäksi kehittyneen optiikan ansiosta lintujen määrittäminen on nykyään helpompaa</w:t>
      </w:r>
      <w:commentRangeEnd w:id="0"/>
      <w:r>
        <w:commentReference w:id="0"/>
      </w:r>
      <w:r>
        <w:rPr/>
      </w:r>
    </w:p>
    <w:p>
      <w:pPr>
        <w:pStyle w:val="NoSpacing"/>
        <w:rPr/>
      </w:pPr>
      <w:r>
        <w:rPr/>
      </w:r>
    </w:p>
    <w:p>
      <w:pPr>
        <w:pStyle w:val="NoSpacing"/>
        <w:rPr/>
      </w:pPr>
      <w:r>
        <w:rPr/>
      </w:r>
    </w:p>
    <w:p>
      <w:pPr>
        <w:pStyle w:val="Heading3"/>
        <w:rPr/>
      </w:pPr>
      <w:r>
        <w:rPr/>
        <w:t>Kirjallisuus</w:t>
      </w:r>
    </w:p>
    <w:p>
      <w:pPr>
        <w:pStyle w:val="NoSpacing"/>
        <w:rPr/>
      </w:pPr>
      <w:r>
        <w:rPr/>
      </w:r>
    </w:p>
    <w:p>
      <w:pPr>
        <w:pStyle w:val="Endnote"/>
        <w:rPr/>
      </w:pPr>
      <w:r>
        <w:rPr/>
        <w:t>Aintila, A. &amp; Ellermaa, M. 2018: Maakunnallisesti tärkeät lintujen muutonaikaiset kerääntymäalueet Uudellamaalla. — Tringa 2018:8-31.</w:t>
      </w:r>
    </w:p>
    <w:p>
      <w:pPr>
        <w:pStyle w:val="Endnote"/>
        <w:rPr/>
      </w:pPr>
      <w:r>
        <w:rPr/>
      </w:r>
    </w:p>
    <w:p>
      <w:pPr>
        <w:pStyle w:val="Endnote"/>
        <w:rPr>
          <w:lang w:val="en-US"/>
        </w:rPr>
      </w:pPr>
      <w:r>
        <w:rPr>
          <w:lang w:val="en-US"/>
        </w:rPr>
        <w:t xml:space="preserve">BirdLife International 2018: Species factsheet: </w:t>
      </w:r>
      <w:r>
        <w:rPr>
          <w:i/>
          <w:lang w:val="en-US"/>
        </w:rPr>
        <w:t>Clangula hyemalis</w:t>
      </w:r>
      <w:r>
        <w:rPr>
          <w:lang w:val="en-US"/>
        </w:rPr>
        <w:t>.</w:t>
      </w:r>
    </w:p>
    <w:p>
      <w:pPr>
        <w:pStyle w:val="Endnote"/>
        <w:rPr/>
      </w:pPr>
      <w:r>
        <w:rPr>
          <w:rStyle w:val="InternetLink"/>
          <w:color w:val="auto"/>
          <w:u w:val="none"/>
        </w:rPr>
        <w:t>&lt;http://datazone.birdlife.org/species/factsheet/long-tailed-duck-clangula-hyemalis&gt;</w:t>
      </w:r>
      <w:r>
        <w:rPr/>
        <w:t xml:space="preserve"> Viitattu 12.11.2018.</w:t>
      </w:r>
    </w:p>
    <w:p>
      <w:pPr>
        <w:pStyle w:val="Endnote"/>
        <w:rPr/>
      </w:pPr>
      <w:r>
        <w:rPr/>
      </w:r>
    </w:p>
    <w:p>
      <w:pPr>
        <w:pStyle w:val="Endnote"/>
        <w:rPr>
          <w:szCs w:val="20"/>
        </w:rPr>
      </w:pPr>
      <w:r>
        <w:rPr/>
        <w:t>Lehikoinen, A., Kuntze, K., Lehtiniemi, T., Mikkola-Roos, M. &amp; Toivanen, T. 2017: Suomen keskitalven vesilintukantojen kannanarviot vuonna 2016 -  muuttuva Suomi osana kansainvälistä seurantaa. — Linnut -vuosikirja 2016: 6–15.</w:t>
      </w:r>
    </w:p>
    <w:p>
      <w:pPr>
        <w:pStyle w:val="Endnote"/>
        <w:rPr/>
      </w:pPr>
      <w:r>
        <w:rPr/>
      </w:r>
    </w:p>
    <w:p>
      <w:pPr>
        <w:pStyle w:val="Endnote"/>
        <w:rPr>
          <w:rFonts w:cs="Times New Roman"/>
          <w:szCs w:val="24"/>
        </w:rPr>
      </w:pPr>
      <w:r>
        <w:rPr/>
        <w:t>Metsänen, T., Mikkola-Roos, M., Aintila, A., Ellermaa, M. &amp; Rusanen, P. 2016: Merellisiä IBA-alueita täydennettiin kerääntymisalueilla. — Linnut-vuosikirja 2015:152-158.</w:t>
      </w:r>
    </w:p>
    <w:p>
      <w:pPr>
        <w:pStyle w:val="Endnote"/>
        <w:rPr/>
      </w:pPr>
      <w:r>
        <w:rPr/>
      </w:r>
    </w:p>
    <w:p>
      <w:pPr>
        <w:pStyle w:val="Endnote"/>
        <w:rPr>
          <w:lang w:val="en-US"/>
        </w:rPr>
      </w:pPr>
      <w:r>
        <w:rPr/>
        <w:t>Rainio, K., Laaksonen, T., Ahola, M., Vähätalo, A.V. &amp; Lehikoinen, E. 2006: Climatic responses in spring migration of boreal and arctic birds in relation to wintering area and taxonomy. — Journal of Avian Biology 27: 507–515.</w:t>
      </w:r>
    </w:p>
    <w:p>
      <w:pPr>
        <w:pStyle w:val="Endnote"/>
        <w:rPr/>
      </w:pPr>
      <w:r>
        <w:rPr/>
      </w:r>
    </w:p>
    <w:p>
      <w:pPr>
        <w:pStyle w:val="Endnote"/>
        <w:rPr/>
      </w:pPr>
      <w:r>
        <w:rPr>
          <w:lang w:val="en-US"/>
        </w:rPr>
        <w:t xml:space="preserve">Skov, H., Heinänen, S., Žydelis, R., Bellebaum, J., Bzoma, S., Dagys, M., Durinck, J., Garthe, S., Grishanov, G., Hario, M., Kieckbusch, J., Kube, J., Kuresoo, A., Larsson, K., Luigujoe, L., Meissner, W., Nehls, H., Nilsson, L., Petersen, K., Mikkola-Roos, M., Pihl, S., Sonntag, N., Stock, A., Stipniece, A. &amp; Wahl, J. 2011: Waterbird populations and pressures in the Baltic Sea. — Temanord 2011:550. </w:t>
      </w:r>
      <w:r>
        <w:rPr/>
        <w:t>203 s.</w:t>
      </w:r>
    </w:p>
    <w:p>
      <w:pPr>
        <w:pStyle w:val="Endnote"/>
        <w:rPr/>
      </w:pPr>
      <w:r>
        <w:rPr/>
      </w:r>
    </w:p>
    <w:p>
      <w:pPr>
        <w:pStyle w:val="Endnote"/>
        <w:rPr>
          <w:lang w:val="en-US"/>
        </w:rPr>
      </w:pPr>
      <w:r>
        <w:rPr/>
        <w:t xml:space="preserve">Valkama, J., Vepsäläinen, V. &amp; Lehikoinen, A. 2011: Suomen III Lintuatlas. – Luonnontieteellinen keskusmuseo ja ympäristöministeriö. </w:t>
      </w:r>
      <w:r>
        <w:rPr>
          <w:lang w:val="en-US"/>
        </w:rPr>
        <w:t>&lt;http://atlas3.lintuatlas.fi&gt; Viitattu 12.11.2018. ISBN 978-952-10-6918-5.</w:t>
      </w:r>
    </w:p>
    <w:p>
      <w:pPr>
        <w:pStyle w:val="Endnote"/>
        <w:rPr/>
      </w:pPr>
      <w:r>
        <w:rPr/>
      </w:r>
    </w:p>
    <w:p>
      <w:pPr>
        <w:pStyle w:val="Endnote"/>
        <w:rPr>
          <w:lang w:val="en-US"/>
        </w:rPr>
      </w:pPr>
      <w:r>
        <w:rPr/>
        <w:t>Vähätalo, A. V., Rainio, K., Lehikoinen A. &amp; Lehikoinen E. 2004: Spring arrival of birds depends on the North Atlantic Oscillation. — Journal of Avian Biology 35: 210–216.</w:t>
      </w:r>
    </w:p>
    <w:p>
      <w:pPr>
        <w:pStyle w:val="Endnote"/>
        <w:rPr/>
      </w:pPr>
      <w:r>
        <w:rPr/>
      </w:r>
    </w:p>
    <w:p>
      <w:pPr>
        <w:pStyle w:val="NoSpacing"/>
        <w:rPr/>
      </w:pPr>
      <w:r>
        <w:rPr/>
      </w:r>
    </w:p>
    <w:sectPr>
      <w:type w:val="nextPage"/>
      <w:pgSz w:w="11906" w:h="16838"/>
      <w:pgMar w:left="1134" w:right="1134"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eksi Lehikoinen" w:date="2019-01-15T08:47:00Z" w:initials="AL">
    <w:p>
      <w:r>
        <w:rPr>
          <w:rFonts w:ascii="Liberation Serif" w:hAnsi="Liberation Serif" w:eastAsia="DejaVu Sans" w:cs="DejaVu Sans"/>
          <w:sz w:val="24"/>
          <w:szCs w:val="24"/>
          <w:lang w:val="en-US" w:eastAsia="en-US" w:bidi="en-US"/>
        </w:rPr>
        <w:t>Jaatisen mukaan tämä tapahtunut 1980-luvun jälkeen hyppäyksenä eikä kasvua enää ole juurikaan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1304"/>
  <w:compat>
    <w:compatSetting w:name="compatibilityMode" w:uri="http://schemas.microsoft.com/office/word" w:val="12"/>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64e5"/>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fi-FI" w:eastAsia="en-US" w:bidi="ar-SA"/>
    </w:rPr>
  </w:style>
  <w:style w:type="paragraph" w:styleId="Heading1">
    <w:name w:val="Heading 1"/>
    <w:basedOn w:val="Normal"/>
    <w:next w:val="Normal"/>
    <w:link w:val="Otsikko1Char"/>
    <w:uiPriority w:val="9"/>
    <w:qFormat/>
    <w:rsid w:val="00b82484"/>
    <w:pPr>
      <w:keepNext w:val="true"/>
      <w:keepLines/>
      <w:spacing w:before="240" w:after="0"/>
      <w:outlineLvl w:val="0"/>
    </w:pPr>
    <w:rPr>
      <w:rFonts w:ascii="Times New Roman" w:hAnsi="Times New Roman" w:eastAsia="" w:cs="" w:cstheme="majorBidi" w:eastAsiaTheme="majorEastAsia"/>
      <w:b/>
      <w:color w:val="000000" w:themeColor="text1"/>
      <w:sz w:val="32"/>
      <w:szCs w:val="32"/>
    </w:rPr>
  </w:style>
  <w:style w:type="paragraph" w:styleId="Heading2">
    <w:name w:val="Heading 2"/>
    <w:basedOn w:val="Normal"/>
    <w:next w:val="Normal"/>
    <w:link w:val="Otsikko2Char"/>
    <w:uiPriority w:val="9"/>
    <w:unhideWhenUsed/>
    <w:qFormat/>
    <w:rsid w:val="00b82484"/>
    <w:pPr>
      <w:keepNext w:val="true"/>
      <w:keepLines/>
      <w:spacing w:before="40" w:after="0"/>
      <w:outlineLvl w:val="1"/>
    </w:pPr>
    <w:rPr>
      <w:rFonts w:ascii="Times New Roman" w:hAnsi="Times New Roman" w:eastAsia="" w:cs="" w:cstheme="majorBidi" w:eastAsiaTheme="majorEastAsia"/>
      <w:color w:val="000000" w:themeColor="text1"/>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a3c48"/>
    <w:rPr>
      <w:color w:val="0563C1" w:themeColor="hyperlink"/>
      <w:u w:val="single"/>
    </w:rPr>
  </w:style>
  <w:style w:type="character" w:styleId="Otsikko1Char" w:customStyle="1">
    <w:name w:val="Otsikko 1 Char"/>
    <w:basedOn w:val="DefaultParagraphFont"/>
    <w:link w:val="Otsikko1"/>
    <w:uiPriority w:val="9"/>
    <w:qFormat/>
    <w:rsid w:val="00b82484"/>
    <w:rPr>
      <w:rFonts w:ascii="Times New Roman" w:hAnsi="Times New Roman" w:eastAsia="" w:cs="" w:cstheme="majorBidi" w:eastAsiaTheme="majorEastAsia"/>
      <w:b/>
      <w:color w:val="000000" w:themeColor="text1"/>
      <w:sz w:val="32"/>
      <w:szCs w:val="32"/>
    </w:rPr>
  </w:style>
  <w:style w:type="character" w:styleId="AlaotsikkoChar" w:customStyle="1">
    <w:name w:val="Alaotsikko Char"/>
    <w:basedOn w:val="DefaultParagraphFont"/>
    <w:link w:val="Alaotsikko"/>
    <w:uiPriority w:val="11"/>
    <w:qFormat/>
    <w:rsid w:val="00055788"/>
    <w:rPr>
      <w:rFonts w:ascii="Times New Roman" w:hAnsi="Times New Roman" w:eastAsia="" w:eastAsiaTheme="minorEastAsia"/>
      <w:b/>
      <w:color w:val="000000" w:themeColor="text1"/>
      <w:spacing w:val="15"/>
      <w:sz w:val="28"/>
    </w:rPr>
  </w:style>
  <w:style w:type="character" w:styleId="Otsikko2Char" w:customStyle="1">
    <w:name w:val="Otsikko 2 Char"/>
    <w:basedOn w:val="DefaultParagraphFont"/>
    <w:link w:val="Otsikko2"/>
    <w:uiPriority w:val="9"/>
    <w:qFormat/>
    <w:rsid w:val="00b82484"/>
    <w:rPr>
      <w:rFonts w:ascii="Times New Roman" w:hAnsi="Times New Roman" w:eastAsia="" w:cs="" w:cstheme="majorBidi" w:eastAsiaTheme="majorEastAsia"/>
      <w:color w:val="000000" w:themeColor="text1"/>
      <w:sz w:val="28"/>
      <w:szCs w:val="26"/>
    </w:rPr>
  </w:style>
  <w:style w:type="character" w:styleId="SubtleEmphasis">
    <w:name w:val="Subtle Emphasis"/>
    <w:basedOn w:val="DefaultParagraphFont"/>
    <w:uiPriority w:val="19"/>
    <w:qFormat/>
    <w:rsid w:val="00cc468d"/>
    <w:rPr>
      <w:rFonts w:ascii="Calibri" w:hAnsi="Calibri" w:asciiTheme="minorHAnsi" w:hAnsiTheme="minorHAnsi"/>
      <w:b w:val="false"/>
      <w:i/>
      <w:iCs/>
      <w:color w:val="000000" w:themeColor="text1"/>
      <w:sz w:val="24"/>
    </w:rPr>
  </w:style>
  <w:style w:type="character" w:styleId="KommentintekstiChar" w:customStyle="1">
    <w:name w:val="Kommentin teksti Char"/>
    <w:basedOn w:val="DefaultParagraphFont"/>
    <w:link w:val="Kommentinteksti"/>
    <w:uiPriority w:val="99"/>
    <w:semiHidden/>
    <w:qFormat/>
    <w:rsid w:val="00ba6923"/>
    <w:rPr>
      <w:sz w:val="20"/>
      <w:szCs w:val="20"/>
    </w:rPr>
  </w:style>
  <w:style w:type="character" w:styleId="Annotationreference">
    <w:name w:val="annotation reference"/>
    <w:basedOn w:val="DefaultParagraphFont"/>
    <w:uiPriority w:val="99"/>
    <w:semiHidden/>
    <w:unhideWhenUsed/>
    <w:qFormat/>
    <w:rsid w:val="00ba6923"/>
    <w:rPr>
      <w:rFonts w:cs="Times New Roman"/>
      <w:sz w:val="18"/>
      <w:szCs w:val="18"/>
    </w:rPr>
  </w:style>
  <w:style w:type="character" w:styleId="SelitetekstiChar" w:customStyle="1">
    <w:name w:val="Seliteteksti Char"/>
    <w:basedOn w:val="DefaultParagraphFont"/>
    <w:link w:val="Seliteteksti"/>
    <w:uiPriority w:val="99"/>
    <w:semiHidden/>
    <w:qFormat/>
    <w:rsid w:val="00b140e4"/>
    <w:rPr>
      <w:rFonts w:ascii="Segoe UI" w:hAnsi="Segoe UI" w:cs="Segoe UI"/>
      <w:sz w:val="18"/>
      <w:szCs w:val="18"/>
    </w:rPr>
  </w:style>
  <w:style w:type="character" w:styleId="Ratkaisematonmaininta1" w:customStyle="1">
    <w:name w:val="Ratkaisematon maininta1"/>
    <w:basedOn w:val="DefaultParagraphFont"/>
    <w:uiPriority w:val="99"/>
    <w:semiHidden/>
    <w:unhideWhenUsed/>
    <w:qFormat/>
    <w:rsid w:val="00cc468d"/>
    <w:rPr>
      <w:color w:val="605E5C"/>
      <w:shd w:fill="E1DFDD" w:val="clear"/>
    </w:rPr>
  </w:style>
  <w:style w:type="character" w:styleId="Emphasis">
    <w:name w:val="Emphasis"/>
    <w:basedOn w:val="DefaultParagraphFont"/>
    <w:uiPriority w:val="20"/>
    <w:qFormat/>
    <w:rsid w:val="00cc468d"/>
    <w:rPr>
      <w:i/>
      <w:iCs/>
    </w:rPr>
  </w:style>
  <w:style w:type="character" w:styleId="KommentinotsikkoChar" w:customStyle="1">
    <w:name w:val="Kommentin otsikko Char"/>
    <w:basedOn w:val="KommentintekstiChar"/>
    <w:link w:val="Kommentinotsikko"/>
    <w:uiPriority w:val="99"/>
    <w:semiHidden/>
    <w:qFormat/>
    <w:rsid w:val="002d2eb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rsid w:val="00975b4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Subtitle">
    <w:name w:val="Subtitle"/>
    <w:basedOn w:val="Normal"/>
    <w:next w:val="Normal"/>
    <w:link w:val="AlaotsikkoChar"/>
    <w:uiPriority w:val="11"/>
    <w:qFormat/>
    <w:rsid w:val="00055788"/>
    <w:pPr>
      <w:spacing w:lineRule="auto" w:line="240" w:before="0" w:after="0"/>
    </w:pPr>
    <w:rPr>
      <w:rFonts w:ascii="Times New Roman" w:hAnsi="Times New Roman" w:eastAsia="" w:eastAsiaTheme="minorEastAsia"/>
      <w:b/>
      <w:color w:val="000000" w:themeColor="text1"/>
      <w:spacing w:val="15"/>
      <w:sz w:val="28"/>
    </w:rPr>
  </w:style>
  <w:style w:type="paragraph" w:styleId="Annotationtext">
    <w:name w:val="annotation text"/>
    <w:basedOn w:val="Normal"/>
    <w:link w:val="KommentintekstiChar"/>
    <w:uiPriority w:val="99"/>
    <w:semiHidden/>
    <w:unhideWhenUsed/>
    <w:qFormat/>
    <w:rsid w:val="00ba6923"/>
    <w:pPr>
      <w:spacing w:lineRule="auto" w:line="240"/>
    </w:pPr>
    <w:rPr>
      <w:sz w:val="20"/>
      <w:szCs w:val="20"/>
    </w:rPr>
  </w:style>
  <w:style w:type="paragraph" w:styleId="BalloonText">
    <w:name w:val="Balloon Text"/>
    <w:basedOn w:val="Normal"/>
    <w:link w:val="SelitetekstiChar"/>
    <w:uiPriority w:val="99"/>
    <w:semiHidden/>
    <w:unhideWhenUsed/>
    <w:qFormat/>
    <w:rsid w:val="00b140e4"/>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KommentinotsikkoChar"/>
    <w:uiPriority w:val="99"/>
    <w:semiHidden/>
    <w:unhideWhenUsed/>
    <w:qFormat/>
    <w:rsid w:val="002d2ebc"/>
    <w:pPr/>
    <w:rPr>
      <w:b/>
      <w:bCs/>
    </w:rPr>
  </w:style>
  <w:style w:type="paragraph" w:styleId="Endnote">
    <w:name w:val="Endnote Text"/>
    <w:basedOn w:val="Normal"/>
    <w:pPr>
      <w:suppressLineNumbers/>
      <w:ind w:left="339" w:hanging="339"/>
    </w:pPr>
    <w:rPr>
      <w:sz w:val="20"/>
      <w:szCs w:val="20"/>
    </w:rPr>
  </w:style>
  <w:style w:type="numbering" w:styleId="NoList" w:default="1">
    <w:name w:val="No List"/>
    <w:uiPriority w:val="99"/>
    <w:semiHidden/>
    <w:unhideWhenUsed/>
    <w:qForma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LibreOffice/6.1.3.2$Linux_X86_64 LibreOffice_project/10$Build-2</Application>
  <Pages>2</Pages>
  <Words>569</Words>
  <Characters>4352</Characters>
  <CharactersWithSpaces>4904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2019-01-15T05:56:00Z</dcterms:created>
  <dc:creator>AkiAi</dc:creator>
  <dc:description/>
  <dc:language>en-US</dc:language>
  <cp:lastModifiedBy>Joona Lehtomäki</cp:lastModifiedBy>
  <dcterms:modified xsi:type="dcterms:W3CDTF">2019-01-16T20:54:46Z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